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eading=h.gjdgxs" w:colFirst="0" w:colLast="0"/>
    <w:bookmarkEnd w:id="0"/>
    <w:p w14:paraId="00000001" w14:textId="77777777" w:rsidR="00AB1AAC" w:rsidRDefault="00000000">
      <w:pPr>
        <w:pStyle w:val="1"/>
        <w:spacing w:after="240"/>
        <w:rPr>
          <w:sz w:val="24"/>
          <w:szCs w:val="24"/>
        </w:rPr>
      </w:pPr>
      <w:sdt>
        <w:sdtPr>
          <w:tag w:val="goog_rdk_0"/>
          <w:id w:val="1307048496"/>
        </w:sdtPr>
        <w:sdtContent>
          <w:commentRangeStart w:id="1"/>
        </w:sdtContent>
      </w:sdt>
      <w:r>
        <w:rPr>
          <w:sz w:val="24"/>
          <w:szCs w:val="24"/>
        </w:rPr>
        <w:t>Меню</w:t>
      </w:r>
      <w:commentRangeEnd w:id="1"/>
      <w:r>
        <w:commentReference w:id="1"/>
      </w:r>
    </w:p>
    <w:tbl>
      <w:tblPr>
        <w:tblStyle w:val="ad"/>
        <w:tblW w:w="902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23"/>
        <w:gridCol w:w="1818"/>
        <w:gridCol w:w="1841"/>
        <w:gridCol w:w="1813"/>
        <w:gridCol w:w="1734"/>
      </w:tblGrid>
      <w:tr w:rsidR="00AB1AAC" w14:paraId="6A46DCD9" w14:textId="77777777">
        <w:tc>
          <w:tcPr>
            <w:tcW w:w="1823" w:type="dxa"/>
          </w:tcPr>
          <w:p w14:paraId="00000002" w14:textId="77777777" w:rsidR="00AB1AAC" w:rsidRDefault="00000000">
            <w:pPr>
              <w:rPr>
                <w:sz w:val="28"/>
                <w:szCs w:val="28"/>
              </w:rPr>
            </w:pPr>
            <w:r>
              <w:rPr>
                <w:sz w:val="28"/>
                <w:szCs w:val="28"/>
              </w:rPr>
              <w:t xml:space="preserve">Логотип </w:t>
            </w:r>
          </w:p>
        </w:tc>
        <w:tc>
          <w:tcPr>
            <w:tcW w:w="1818" w:type="dxa"/>
          </w:tcPr>
          <w:p w14:paraId="00000003" w14:textId="77777777" w:rsidR="00AB1AAC" w:rsidRDefault="00000000">
            <w:pPr>
              <w:rPr>
                <w:sz w:val="28"/>
                <w:szCs w:val="28"/>
              </w:rPr>
            </w:pPr>
            <w:r>
              <w:rPr>
                <w:b/>
                <w:sz w:val="28"/>
                <w:szCs w:val="28"/>
              </w:rPr>
              <w:t>Чего боятся дети?</w:t>
            </w:r>
            <w:r>
              <w:rPr>
                <w:sz w:val="28"/>
                <w:szCs w:val="28"/>
              </w:rPr>
              <w:t xml:space="preserve"> – </w:t>
            </w:r>
            <w:r>
              <w:rPr>
                <w:sz w:val="24"/>
                <w:szCs w:val="24"/>
              </w:rPr>
              <w:t>ведет на описание страхов</w:t>
            </w:r>
          </w:p>
        </w:tc>
        <w:tc>
          <w:tcPr>
            <w:tcW w:w="1841" w:type="dxa"/>
          </w:tcPr>
          <w:p w14:paraId="00000004" w14:textId="77777777" w:rsidR="00AB1AAC" w:rsidRDefault="00000000">
            <w:pPr>
              <w:rPr>
                <w:sz w:val="28"/>
                <w:szCs w:val="28"/>
              </w:rPr>
            </w:pPr>
            <w:r>
              <w:rPr>
                <w:b/>
                <w:sz w:val="28"/>
                <w:szCs w:val="28"/>
              </w:rPr>
              <w:t>Кому мы помогаем</w:t>
            </w:r>
            <w:r>
              <w:rPr>
                <w:sz w:val="28"/>
                <w:szCs w:val="28"/>
              </w:rPr>
              <w:t xml:space="preserve"> – </w:t>
            </w:r>
            <w:r>
              <w:rPr>
                <w:sz w:val="24"/>
                <w:szCs w:val="24"/>
              </w:rPr>
              <w:t>ведет на истории детей</w:t>
            </w:r>
          </w:p>
        </w:tc>
        <w:tc>
          <w:tcPr>
            <w:tcW w:w="1813" w:type="dxa"/>
          </w:tcPr>
          <w:p w14:paraId="00000005" w14:textId="77777777" w:rsidR="00AB1AAC" w:rsidRDefault="00000000">
            <w:pPr>
              <w:rPr>
                <w:sz w:val="28"/>
                <w:szCs w:val="28"/>
              </w:rPr>
            </w:pPr>
            <w:commentRangeStart w:id="2"/>
            <w:r>
              <w:rPr>
                <w:sz w:val="28"/>
                <w:szCs w:val="28"/>
              </w:rPr>
              <w:t xml:space="preserve">Кнопки </w:t>
            </w:r>
            <w:proofErr w:type="spellStart"/>
            <w:r>
              <w:rPr>
                <w:sz w:val="28"/>
                <w:szCs w:val="28"/>
              </w:rPr>
              <w:t>соц</w:t>
            </w:r>
            <w:proofErr w:type="spellEnd"/>
            <w:r>
              <w:rPr>
                <w:sz w:val="28"/>
                <w:szCs w:val="28"/>
              </w:rPr>
              <w:t xml:space="preserve"> сетей: ВК, ТГ</w:t>
            </w:r>
            <w:commentRangeEnd w:id="2"/>
            <w:r w:rsidR="001C55A6">
              <w:rPr>
                <w:rStyle w:val="a7"/>
                <w:rFonts w:ascii="Arial" w:eastAsia="Arial" w:hAnsi="Arial" w:cs="Arial"/>
              </w:rPr>
              <w:commentReference w:id="2"/>
            </w:r>
          </w:p>
        </w:tc>
        <w:tc>
          <w:tcPr>
            <w:tcW w:w="1734" w:type="dxa"/>
          </w:tcPr>
          <w:p w14:paraId="00000006" w14:textId="77777777" w:rsidR="00AB1AAC" w:rsidRDefault="00AB1AAC">
            <w:pPr>
              <w:rPr>
                <w:sz w:val="28"/>
                <w:szCs w:val="28"/>
              </w:rPr>
            </w:pPr>
          </w:p>
        </w:tc>
      </w:tr>
    </w:tbl>
    <w:p w14:paraId="00000007" w14:textId="77777777" w:rsidR="00AB1AAC" w:rsidRDefault="00AB1AAC"/>
    <w:p w14:paraId="00000008" w14:textId="77777777" w:rsidR="00AB1AAC" w:rsidRDefault="00000000">
      <w:pPr>
        <w:pStyle w:val="1"/>
        <w:spacing w:after="240"/>
        <w:rPr>
          <w:sz w:val="24"/>
          <w:szCs w:val="24"/>
        </w:rPr>
      </w:pPr>
      <w:r>
        <w:rPr>
          <w:sz w:val="24"/>
          <w:szCs w:val="24"/>
        </w:rPr>
        <w:t xml:space="preserve">Баннер на 1 экран с </w:t>
      </w:r>
      <w:sdt>
        <w:sdtPr>
          <w:tag w:val="goog_rdk_1"/>
          <w:id w:val="1998996249"/>
        </w:sdtPr>
        <w:sdtContent>
          <w:commentRangeStart w:id="3"/>
        </w:sdtContent>
      </w:sdt>
      <w:r>
        <w:rPr>
          <w:sz w:val="24"/>
          <w:szCs w:val="24"/>
        </w:rPr>
        <w:t xml:space="preserve">формой пожертвования </w:t>
      </w:r>
      <w:commentRangeEnd w:id="3"/>
      <w:r>
        <w:commentReference w:id="3"/>
      </w:r>
      <w:r>
        <w:rPr>
          <w:sz w:val="24"/>
          <w:szCs w:val="24"/>
        </w:rPr>
        <w:t>(1/3 от баннера, справа)</w:t>
      </w:r>
    </w:p>
    <w:p w14:paraId="00000009" w14:textId="77777777" w:rsidR="00AB1AAC" w:rsidRDefault="00000000">
      <w:pPr>
        <w:pStyle w:val="1"/>
        <w:spacing w:after="240"/>
      </w:pPr>
      <w:r>
        <w:t>Название: Детство без страха</w:t>
      </w:r>
    </w:p>
    <w:p w14:paraId="0000000A" w14:textId="77777777" w:rsidR="00AB1AAC" w:rsidRDefault="00000000">
      <w:pPr>
        <w:pStyle w:val="a4"/>
        <w:spacing w:after="240"/>
      </w:pPr>
      <w:bookmarkStart w:id="4" w:name="_heading=h.30j0zll" w:colFirst="0" w:colLast="0"/>
      <w:bookmarkEnd w:id="4"/>
      <w:r>
        <w:t>Слоган: -</w:t>
      </w:r>
      <w:r>
        <w:tab/>
        <w:t>Вместе сильнее страха</w:t>
      </w:r>
    </w:p>
    <w:p w14:paraId="0000000B" w14:textId="77777777" w:rsidR="00AB1AAC" w:rsidRDefault="00000000">
      <w:pPr>
        <w:rPr>
          <w:sz w:val="24"/>
          <w:szCs w:val="24"/>
        </w:rPr>
      </w:pPr>
      <w:r>
        <w:rPr>
          <w:sz w:val="24"/>
          <w:szCs w:val="24"/>
        </w:rPr>
        <w:t xml:space="preserve">Описание акции </w:t>
      </w:r>
      <w:proofErr w:type="gramStart"/>
      <w:r>
        <w:rPr>
          <w:sz w:val="24"/>
          <w:szCs w:val="24"/>
        </w:rPr>
        <w:t>-  2</w:t>
      </w:r>
      <w:proofErr w:type="gramEnd"/>
      <w:r>
        <w:rPr>
          <w:sz w:val="24"/>
          <w:szCs w:val="24"/>
        </w:rPr>
        <w:t xml:space="preserve"> экран</w:t>
      </w:r>
    </w:p>
    <w:p w14:paraId="0000000C" w14:textId="77777777" w:rsidR="00AB1AAC" w:rsidRDefault="00AB1AAC"/>
    <w:p w14:paraId="0000000D" w14:textId="77777777" w:rsidR="00AB1AAC" w:rsidRDefault="00000000">
      <w:pPr>
        <w:spacing w:after="240"/>
      </w:pPr>
      <w:r>
        <w:t xml:space="preserve">Каждый взрослый, который заботится о детях, по-своему супергерой. Мамы и папы умеют не спать ночами, когда их ребенок болеет, и жалеть, когда ему больно или грустно. Не только в День защиты детей, но и весь год родители, учителя, доктора охраняют границы детства. </w:t>
      </w:r>
      <w:r>
        <w:br/>
      </w:r>
      <w:r>
        <w:br/>
        <w:t>В нашем Фонде тоже есть супергерои – это детские и семейные психологи. Ежедневно наши специалисты сражаются с непростыми врагами: со страхами приемных детей, которые росли один на один с насилием, одиночеством, голодом. Кого-то запирали в темной комнате, кто-то, наоборот, сбегал из дома.</w:t>
      </w:r>
    </w:p>
    <w:p w14:paraId="0000000E" w14:textId="77777777" w:rsidR="00AB1AAC" w:rsidRDefault="00000000">
      <w:pPr>
        <w:spacing w:after="240"/>
      </w:pPr>
      <w:r>
        <w:t>Сейчас наши дети живут в приемных семьях, но их страхи успели вырасти в огромных чудовищ. Ребята до ужаса боятся темноты и засыпать по ночам, боятся снова быть брошенными и даже боятся своего будущего. Оно и правда может быть очень непростым, если взрослые не придут на помощь уже сегодня.</w:t>
      </w:r>
    </w:p>
    <w:p w14:paraId="0000000F" w14:textId="77777777" w:rsidR="00AB1AAC" w:rsidRDefault="00000000">
      <w:pPr>
        <w:spacing w:after="240"/>
      </w:pPr>
      <w:r>
        <w:t>Наши супергерои-психологи знают, где живут эти чудовища и как их победить. Для этого им нужно еще кое-что: поддержка других взрослых! Только вместе наша сила необъятна!</w:t>
      </w:r>
      <w:r>
        <w:br/>
        <w:t>Мы собрали в карточки главные черты чудовищ, которые так пугают приемных детей. Прочитайте про них, пожалуйста, и давайте вместе сразим их раз и навсегда.</w:t>
      </w:r>
      <w:r>
        <w:br/>
      </w:r>
    </w:p>
    <w:p w14:paraId="00000010" w14:textId="77777777" w:rsidR="00AB1AAC" w:rsidRDefault="00000000">
      <w:pPr>
        <w:spacing w:after="240"/>
        <w:rPr>
          <w:b/>
        </w:rPr>
      </w:pPr>
      <w:sdt>
        <w:sdtPr>
          <w:tag w:val="goog_rdk_2"/>
          <w:id w:val="-1629928099"/>
        </w:sdtPr>
        <w:sdtContent>
          <w:commentRangeStart w:id="5"/>
        </w:sdtContent>
      </w:sdt>
      <w:r>
        <w:rPr>
          <w:b/>
        </w:rPr>
        <w:t xml:space="preserve">Карусель из страхов. </w:t>
      </w:r>
      <w:commentRangeEnd w:id="5"/>
      <w:r>
        <w:commentReference w:id="5"/>
      </w:r>
      <w:r>
        <w:rPr>
          <w:b/>
        </w:rPr>
        <w:br/>
        <w:t xml:space="preserve">4 карточки страха </w:t>
      </w:r>
      <w:commentRangeStart w:id="6"/>
      <w:r>
        <w:rPr>
          <w:b/>
        </w:rPr>
        <w:t>на одной странице. У каждого страха свое «лицо» - может быть рисунок, абстракция и т.д.</w:t>
      </w:r>
      <w:commentRangeEnd w:id="6"/>
      <w:r w:rsidR="001C55A6">
        <w:rPr>
          <w:rStyle w:val="a7"/>
        </w:rPr>
        <w:commentReference w:id="6"/>
      </w:r>
    </w:p>
    <w:p w14:paraId="00000011" w14:textId="77777777" w:rsidR="00AB1AAC" w:rsidRDefault="00AB1AAC">
      <w:pPr>
        <w:spacing w:after="240"/>
        <w:rPr>
          <w:b/>
        </w:rPr>
      </w:pPr>
    </w:p>
    <w:p w14:paraId="00000012" w14:textId="77777777" w:rsidR="00AB1AAC" w:rsidRDefault="00000000">
      <w:pPr>
        <w:spacing w:after="240"/>
      </w:pPr>
      <w:r>
        <w:rPr>
          <w:b/>
        </w:rPr>
        <w:t>Карточка №1. Одиночество</w:t>
      </w:r>
    </w:p>
    <w:p w14:paraId="00000013" w14:textId="77777777" w:rsidR="00AB1AAC" w:rsidRDefault="00000000">
      <w:r>
        <w:t xml:space="preserve"> </w:t>
      </w:r>
    </w:p>
    <w:p w14:paraId="00000014" w14:textId="77777777" w:rsidR="00AB1AAC" w:rsidRDefault="00000000">
      <w:r>
        <w:rPr>
          <w:b/>
        </w:rPr>
        <w:t>Особенность:</w:t>
      </w:r>
      <w:r>
        <w:t xml:space="preserve"> Одиночество появляется незаметно, не боится многолюдной толпы, увеличивается в размерах в темноте, прилипает крепко, вызывает слезы и тревогу.</w:t>
      </w:r>
      <w:r>
        <w:br/>
      </w:r>
      <w:r>
        <w:rPr>
          <w:b/>
        </w:rPr>
        <w:t xml:space="preserve">Кого атакует: </w:t>
      </w:r>
      <w:r>
        <w:t>приемных детей любого возраста: Одиночество знает, как дети боятся снова стать никому не нужными.</w:t>
      </w:r>
    </w:p>
    <w:p w14:paraId="00000015" w14:textId="77777777" w:rsidR="00AB1AAC" w:rsidRDefault="00000000">
      <w:sdt>
        <w:sdtPr>
          <w:tag w:val="goog_rdk_3"/>
          <w:id w:val="1062300068"/>
        </w:sdtPr>
        <w:sdtContent>
          <w:commentRangeStart w:id="7"/>
        </w:sdtContent>
      </w:sdt>
      <w:r>
        <w:rPr>
          <w:b/>
        </w:rPr>
        <w:t>Как побороть</w:t>
      </w:r>
      <w:commentRangeEnd w:id="7"/>
      <w:r>
        <w:commentReference w:id="7"/>
      </w:r>
      <w:r>
        <w:rPr>
          <w:b/>
        </w:rPr>
        <w:t xml:space="preserve">: </w:t>
      </w:r>
      <w:r>
        <w:t>ежемесячно психологи Центра поддержки приемных семей в Лобне проводят групповую терапию с приемным детьми. В ходе работы дети учатся проживать страхи прошлого, но уже в безопасной обстановке. Это помогает ребенку преодолеть травмирующий опыт и оставить его в прошлом.</w:t>
      </w:r>
    </w:p>
    <w:p w14:paraId="00000016" w14:textId="77777777" w:rsidR="00AB1AAC" w:rsidRDefault="00000000">
      <w:r>
        <w:rPr>
          <w:b/>
        </w:rPr>
        <w:t xml:space="preserve">Какая помощь нужна: </w:t>
      </w:r>
      <w:r>
        <w:t xml:space="preserve">оформить пожертвование в пользу 4-месячного курса групповой терапии для 10 приемных детей. </w:t>
      </w:r>
    </w:p>
    <w:p w14:paraId="00000017" w14:textId="77777777" w:rsidR="00AB1AAC" w:rsidRDefault="00000000">
      <w:r>
        <w:t xml:space="preserve"> </w:t>
      </w:r>
    </w:p>
    <w:p w14:paraId="00000018" w14:textId="77777777" w:rsidR="00AB1AAC" w:rsidRDefault="00000000">
      <w:pPr>
        <w:rPr>
          <w:color w:val="FF0000"/>
        </w:rPr>
      </w:pPr>
      <w:r>
        <w:rPr>
          <w:b/>
        </w:rPr>
        <w:t>На кнопке пожертвования:</w:t>
      </w:r>
      <w:r>
        <w:t xml:space="preserve"> </w:t>
      </w:r>
      <w:r>
        <w:rPr>
          <w:color w:val="FF0000"/>
        </w:rPr>
        <w:t xml:space="preserve">Одиночество, тебе конец! </w:t>
      </w:r>
    </w:p>
    <w:p w14:paraId="00000019" w14:textId="77777777" w:rsidR="00AB1AAC" w:rsidRDefault="00AB1AAC"/>
    <w:p w14:paraId="0000001A" w14:textId="77777777" w:rsidR="00AB1AAC" w:rsidRDefault="00000000">
      <w:pPr>
        <w:rPr>
          <w:b/>
        </w:rPr>
      </w:pPr>
      <w:sdt>
        <w:sdtPr>
          <w:tag w:val="goog_rdk_4"/>
          <w:id w:val="-470834839"/>
        </w:sdtPr>
        <w:sdtContent>
          <w:commentRangeStart w:id="8"/>
        </w:sdtContent>
      </w:sdt>
      <w:r>
        <w:rPr>
          <w:b/>
        </w:rPr>
        <w:t xml:space="preserve">Прогресс </w:t>
      </w:r>
      <w:commentRangeEnd w:id="8"/>
      <w:r>
        <w:commentReference w:id="8"/>
      </w:r>
    </w:p>
    <w:p w14:paraId="0000001B" w14:textId="77777777" w:rsidR="00AB1AAC" w:rsidRDefault="00AB1AAC">
      <w:pPr>
        <w:rPr>
          <w:b/>
        </w:rPr>
      </w:pPr>
    </w:p>
    <w:p w14:paraId="0000001C" w14:textId="77777777" w:rsidR="00AB1AAC" w:rsidRDefault="00AB1AAC">
      <w:pPr>
        <w:rPr>
          <w:b/>
        </w:rPr>
      </w:pPr>
    </w:p>
    <w:p w14:paraId="0000001D" w14:textId="77777777" w:rsidR="00AB1AAC" w:rsidRDefault="00000000">
      <w:pPr>
        <w:rPr>
          <w:b/>
          <w:color w:val="222222"/>
        </w:rPr>
      </w:pPr>
      <w:r>
        <w:rPr>
          <w:b/>
        </w:rPr>
        <w:t>Карточка №2. П</w:t>
      </w:r>
      <w:r>
        <w:rPr>
          <w:b/>
          <w:color w:val="222222"/>
        </w:rPr>
        <w:t xml:space="preserve">редательство </w:t>
      </w:r>
    </w:p>
    <w:p w14:paraId="0000001E" w14:textId="77777777" w:rsidR="00AB1AAC" w:rsidRDefault="00AB1AAC">
      <w:pPr>
        <w:rPr>
          <w:b/>
          <w:color w:val="222222"/>
        </w:rPr>
      </w:pPr>
    </w:p>
    <w:p w14:paraId="0000001F" w14:textId="77777777" w:rsidR="00AB1AAC" w:rsidRDefault="00000000">
      <w:pPr>
        <w:rPr>
          <w:color w:val="222222"/>
        </w:rPr>
      </w:pPr>
      <w:r>
        <w:rPr>
          <w:b/>
          <w:color w:val="222222"/>
        </w:rPr>
        <w:t xml:space="preserve">Особенность: </w:t>
      </w:r>
      <w:r>
        <w:rPr>
          <w:color w:val="222222"/>
        </w:rPr>
        <w:t>Предательство заставляет ребенка вести себя агрессивно и вызывающе, а иногда, наоборот, переживать депрессии, тревоги и апатии. Очень сильное и коварное чудовище.</w:t>
      </w:r>
      <w:r>
        <w:rPr>
          <w:color w:val="222222"/>
        </w:rPr>
        <w:br/>
      </w:r>
      <w:r>
        <w:rPr>
          <w:b/>
          <w:color w:val="222222"/>
        </w:rPr>
        <w:t xml:space="preserve">Кого атакует: </w:t>
      </w:r>
      <w:r>
        <w:rPr>
          <w:color w:val="222222"/>
        </w:rPr>
        <w:t>по пятам следует за детьми, от которых когда-либо отказывались кровные семьи или приемные родители возвращали их в детский дом.</w:t>
      </w:r>
    </w:p>
    <w:p w14:paraId="00000020" w14:textId="77777777" w:rsidR="00AB1AAC" w:rsidRDefault="00000000">
      <w:r>
        <w:rPr>
          <w:b/>
        </w:rPr>
        <w:t xml:space="preserve">Как побороть: </w:t>
      </w:r>
      <w:r>
        <w:t xml:space="preserve">каждый день психологи Центра поддержки приемных семей в Санкт-Петербурге проводят индивидуальные консультации, на которых помогают детям пережить сложные чувства и поверить в любовь приемных родителей. </w:t>
      </w:r>
    </w:p>
    <w:p w14:paraId="00000021" w14:textId="77777777" w:rsidR="00AB1AAC" w:rsidRDefault="00000000">
      <w:sdt>
        <w:sdtPr>
          <w:tag w:val="goog_rdk_5"/>
          <w:id w:val="-495653898"/>
        </w:sdtPr>
        <w:sdtContent>
          <w:commentRangeStart w:id="9"/>
        </w:sdtContent>
      </w:sdt>
      <w:r>
        <w:rPr>
          <w:b/>
        </w:rPr>
        <w:t xml:space="preserve">Какая помощь нужна: </w:t>
      </w:r>
      <w:commentRangeEnd w:id="9"/>
      <w:r>
        <w:commentReference w:id="9"/>
      </w:r>
      <w:r>
        <w:t>оформить пожертвование на 50 индивидуальных консультаций психолога для приемных детей.</w:t>
      </w:r>
    </w:p>
    <w:p w14:paraId="00000022" w14:textId="77777777" w:rsidR="00AB1AAC" w:rsidRDefault="00AB1AAC">
      <w:pPr>
        <w:rPr>
          <w:b/>
        </w:rPr>
      </w:pPr>
    </w:p>
    <w:p w14:paraId="00000023" w14:textId="77777777" w:rsidR="00AB1AAC" w:rsidRDefault="00000000">
      <w:pPr>
        <w:rPr>
          <w:color w:val="FF0000"/>
        </w:rPr>
      </w:pPr>
      <w:r>
        <w:rPr>
          <w:b/>
        </w:rPr>
        <w:t xml:space="preserve">На кнопке пожертвования: </w:t>
      </w:r>
      <w:r>
        <w:rPr>
          <w:color w:val="FF0000"/>
        </w:rPr>
        <w:t>Предательству места нет!</w:t>
      </w:r>
    </w:p>
    <w:p w14:paraId="00000024" w14:textId="77777777" w:rsidR="00AB1AAC" w:rsidRDefault="00AB1AAC">
      <w:pPr>
        <w:rPr>
          <w:b/>
        </w:rPr>
      </w:pPr>
    </w:p>
    <w:p w14:paraId="00000025" w14:textId="77777777" w:rsidR="00AB1AAC" w:rsidRDefault="00000000">
      <w:pPr>
        <w:rPr>
          <w:b/>
        </w:rPr>
      </w:pPr>
      <w:r>
        <w:rPr>
          <w:b/>
        </w:rPr>
        <w:t>Карточка №3. Страх насилия</w:t>
      </w:r>
      <w:r>
        <w:rPr>
          <w:b/>
        </w:rPr>
        <w:br/>
      </w:r>
    </w:p>
    <w:p w14:paraId="00000026" w14:textId="77777777" w:rsidR="00AB1AAC" w:rsidRDefault="00000000">
      <w:pPr>
        <w:rPr>
          <w:color w:val="222222"/>
        </w:rPr>
      </w:pPr>
      <w:r>
        <w:rPr>
          <w:b/>
          <w:color w:val="222222"/>
        </w:rPr>
        <w:t xml:space="preserve">Особенность: </w:t>
      </w:r>
      <w:r>
        <w:rPr>
          <w:color w:val="222222"/>
        </w:rPr>
        <w:t>заставляет ребенка не чувствовать себя в безопасности, пугает повторением пережитых событий, занижает самооценку, вызывает агрессию или чувство вины. Препятствует развитию и обучению.</w:t>
      </w:r>
    </w:p>
    <w:p w14:paraId="00000027" w14:textId="77777777" w:rsidR="00AB1AAC" w:rsidRDefault="00000000">
      <w:pPr>
        <w:rPr>
          <w:color w:val="222222"/>
        </w:rPr>
      </w:pPr>
      <w:r>
        <w:rPr>
          <w:b/>
          <w:color w:val="222222"/>
        </w:rPr>
        <w:t xml:space="preserve">Кого атакует: </w:t>
      </w:r>
      <w:r>
        <w:rPr>
          <w:color w:val="222222"/>
        </w:rPr>
        <w:t>пугает детей, переживших насилие любого характера в семье или от ровесников в детском доме</w:t>
      </w:r>
    </w:p>
    <w:p w14:paraId="00000028" w14:textId="77777777" w:rsidR="00AB1AAC" w:rsidRDefault="00000000">
      <w:r>
        <w:rPr>
          <w:b/>
        </w:rPr>
        <w:lastRenderedPageBreak/>
        <w:t xml:space="preserve">Как побороть: </w:t>
      </w:r>
      <w:r>
        <w:t>психологи Центра поддержки приемных семей в Москве проводят индивидуальные консультации, на которых помогают детям, пережившим насилие, побороть страх и почувствовать себя в безопасности.</w:t>
      </w:r>
    </w:p>
    <w:p w14:paraId="00000029" w14:textId="77777777" w:rsidR="00AB1AAC" w:rsidRDefault="00000000">
      <w:sdt>
        <w:sdtPr>
          <w:tag w:val="goog_rdk_6"/>
          <w:id w:val="-392810319"/>
        </w:sdtPr>
        <w:sdtContent>
          <w:commentRangeStart w:id="10"/>
        </w:sdtContent>
      </w:sdt>
      <w:r>
        <w:rPr>
          <w:b/>
        </w:rPr>
        <w:t xml:space="preserve">Какая помощь нужна: </w:t>
      </w:r>
      <w:commentRangeEnd w:id="10"/>
      <w:r>
        <w:commentReference w:id="10"/>
      </w:r>
      <w:r>
        <w:t>оформить пожертвование на трехмесячную индивидуальную терапию для 2 приемных детей.</w:t>
      </w:r>
    </w:p>
    <w:p w14:paraId="0000002A" w14:textId="77777777" w:rsidR="00AB1AAC" w:rsidRDefault="00AB1AAC">
      <w:pPr>
        <w:rPr>
          <w:b/>
        </w:rPr>
      </w:pPr>
    </w:p>
    <w:p w14:paraId="0000002B" w14:textId="77777777" w:rsidR="00AB1AAC" w:rsidRDefault="00000000">
      <w:pPr>
        <w:rPr>
          <w:color w:val="FF0000"/>
        </w:rPr>
      </w:pPr>
      <w:r>
        <w:rPr>
          <w:b/>
        </w:rPr>
        <w:t xml:space="preserve">На кнопке пожертвования: </w:t>
      </w:r>
      <w:r>
        <w:rPr>
          <w:color w:val="FF0000"/>
        </w:rPr>
        <w:t>Мы сильнее насилия!</w:t>
      </w:r>
    </w:p>
    <w:p w14:paraId="0000002C" w14:textId="77777777" w:rsidR="00AB1AAC" w:rsidRDefault="00AB1AAC">
      <w:pPr>
        <w:rPr>
          <w:b/>
        </w:rPr>
      </w:pPr>
    </w:p>
    <w:p w14:paraId="0000002D" w14:textId="77777777" w:rsidR="00AB1AAC" w:rsidRDefault="00000000">
      <w:pPr>
        <w:rPr>
          <w:b/>
        </w:rPr>
      </w:pPr>
      <w:r>
        <w:rPr>
          <w:b/>
        </w:rPr>
        <w:t>Карточка №4. Страх темноты</w:t>
      </w:r>
    </w:p>
    <w:p w14:paraId="0000002E" w14:textId="77777777" w:rsidR="00AB1AAC" w:rsidRDefault="00AB1AAC">
      <w:pPr>
        <w:rPr>
          <w:b/>
        </w:rPr>
      </w:pPr>
    </w:p>
    <w:p w14:paraId="0000002F" w14:textId="77777777" w:rsidR="00AB1AAC" w:rsidRDefault="00000000">
      <w:r>
        <w:rPr>
          <w:b/>
        </w:rPr>
        <w:t xml:space="preserve">Особенность: </w:t>
      </w:r>
      <w:r>
        <w:t>повышает тревожность, снижает качество жизни, заставляет видеть страшные сны, вызывает истерики.</w:t>
      </w:r>
      <w:r>
        <w:br/>
      </w:r>
      <w:r>
        <w:rPr>
          <w:b/>
        </w:rPr>
        <w:t xml:space="preserve">Кого атакует: </w:t>
      </w:r>
      <w:r>
        <w:t>выбирает детей, которые подвергались насилию и терпели лишения, не обращает внимания на возраст и атакует как малышей, так и подростков.</w:t>
      </w:r>
    </w:p>
    <w:p w14:paraId="00000030" w14:textId="77777777" w:rsidR="00AB1AAC" w:rsidRDefault="00000000">
      <w:r>
        <w:rPr>
          <w:b/>
        </w:rPr>
        <w:t xml:space="preserve">Как побороть: </w:t>
      </w:r>
      <w:r>
        <w:t xml:space="preserve">психологи Центра приемных семей в Краснодаре запустили курс по арт-терапии. На занятиях дети визуализируют свой страх: рисуют, лепят из пластилина, а затем рвут и ломают. </w:t>
      </w:r>
    </w:p>
    <w:p w14:paraId="00000031" w14:textId="77777777" w:rsidR="00AB1AAC" w:rsidRDefault="00000000">
      <w:sdt>
        <w:sdtPr>
          <w:tag w:val="goog_rdk_7"/>
          <w:id w:val="436882744"/>
        </w:sdtPr>
        <w:sdtContent>
          <w:commentRangeStart w:id="11"/>
        </w:sdtContent>
      </w:sdt>
      <w:r>
        <w:rPr>
          <w:b/>
        </w:rPr>
        <w:t>Какая помощь нужна:</w:t>
      </w:r>
      <w:r>
        <w:t xml:space="preserve"> </w:t>
      </w:r>
      <w:commentRangeEnd w:id="11"/>
      <w:r>
        <w:commentReference w:id="11"/>
      </w:r>
      <w:r>
        <w:t>оформить пожертвование на полугодовой курс арт-терапии для 10 детей.</w:t>
      </w:r>
    </w:p>
    <w:p w14:paraId="00000032" w14:textId="77777777" w:rsidR="00AB1AAC" w:rsidRDefault="00AB1AAC">
      <w:pPr>
        <w:rPr>
          <w:b/>
        </w:rPr>
      </w:pPr>
    </w:p>
    <w:p w14:paraId="00000033" w14:textId="77777777" w:rsidR="00AB1AAC" w:rsidRDefault="00000000">
      <w:pPr>
        <w:rPr>
          <w:color w:val="FF0000"/>
        </w:rPr>
      </w:pPr>
      <w:r>
        <w:rPr>
          <w:b/>
        </w:rPr>
        <w:t xml:space="preserve">На кнопке пожертвования: </w:t>
      </w:r>
      <w:r>
        <w:rPr>
          <w:color w:val="FF0000"/>
        </w:rPr>
        <w:t>Темнота, уходи!</w:t>
      </w:r>
    </w:p>
    <w:p w14:paraId="00000034" w14:textId="77777777" w:rsidR="00AB1AAC" w:rsidRDefault="00AB1AAC">
      <w:pPr>
        <w:rPr>
          <w:color w:val="FF0000"/>
        </w:rPr>
      </w:pPr>
    </w:p>
    <w:p w14:paraId="00000035" w14:textId="77777777" w:rsidR="00AB1AAC" w:rsidRDefault="00AB1AAC">
      <w:pPr>
        <w:rPr>
          <w:color w:val="FF0000"/>
        </w:rPr>
      </w:pPr>
    </w:p>
    <w:p w14:paraId="00000036" w14:textId="77777777" w:rsidR="00AB1AAC" w:rsidRDefault="00000000">
      <w:sdt>
        <w:sdtPr>
          <w:tag w:val="goog_rdk_8"/>
          <w:id w:val="-2832113"/>
        </w:sdtPr>
        <w:sdtContent>
          <w:commentRangeStart w:id="12"/>
        </w:sdtContent>
      </w:sdt>
      <w:r>
        <w:t>Карточки детей</w:t>
      </w:r>
      <w:commentRangeEnd w:id="12"/>
      <w:r>
        <w:commentReference w:id="12"/>
      </w:r>
      <w:r>
        <w:t xml:space="preserve"> с фото</w:t>
      </w:r>
    </w:p>
    <w:p w14:paraId="00000037" w14:textId="77777777" w:rsidR="00AB1AAC" w:rsidRDefault="00AB1AAC"/>
    <w:p w14:paraId="00000038" w14:textId="77777777" w:rsidR="00AB1AAC" w:rsidRDefault="00000000">
      <w:r>
        <w:t>Страхи не могут жить сам по себе. Они обязательно находят для себя того, кто уязвим и беззащитен. В нашем случае это приемные дети, пережившие много боли. У ребят разное прошлое и разные страхи, но есть и кое-что объединяющее: дети очень хотят побороть свои страхи, чтобы жить счастливо.</w:t>
      </w:r>
    </w:p>
    <w:p w14:paraId="00000039" w14:textId="77777777" w:rsidR="00AB1AAC" w:rsidRDefault="00000000">
      <w:r>
        <w:t>Познакомьтесь с нашими подопечными поближе. Все они замечательные ребята, которым очень нужна помощь взрослых!</w:t>
      </w:r>
    </w:p>
    <w:p w14:paraId="0000003A" w14:textId="77777777" w:rsidR="00AB1AAC" w:rsidRDefault="00AB1AAC"/>
    <w:p w14:paraId="0000003B" w14:textId="77777777" w:rsidR="00AB1AAC" w:rsidRDefault="00000000">
      <w:r>
        <w:t xml:space="preserve">Кто. Илья, 5 лет. </w:t>
      </w:r>
    </w:p>
    <w:p w14:paraId="0000003C" w14:textId="77777777" w:rsidR="00AB1AAC" w:rsidRDefault="00000000">
      <w:r>
        <w:t>Страх. Боится одиночества, не отпускает маму ни на шаг от себя</w:t>
      </w:r>
    </w:p>
    <w:p w14:paraId="0000003D" w14:textId="77777777" w:rsidR="00AB1AAC" w:rsidRDefault="00000000">
      <w:r>
        <w:t>Происхождение страха. Несмотря на асоциальный образ жизни, мама Ильи любила своего ребенка и уделяла ему внимание. Ухаживать за сыном у нее получалось с трудом, но мальчик был к ней очень привязан. Но когда Илье было два года, его мама ушла из дома и не вернулась. В тот день она попала под машину. Илья мало что помнит из жизни в родной семье, но глубокое чувство тревоги и одиночества, которое захлестнуло двухлетнего малыша в день гибели мамы, крепко держит его до сих пор.</w:t>
      </w:r>
    </w:p>
    <w:p w14:paraId="0000003E" w14:textId="77777777" w:rsidR="00AB1AAC" w:rsidRDefault="00000000">
      <w:r>
        <w:t xml:space="preserve">Полгода мальчик живет в приемной семье и каждый раз, когда мама просто выходит в другую комнату, Илья горько рыдает от ужаса. </w:t>
      </w:r>
    </w:p>
    <w:p w14:paraId="0000003F" w14:textId="77777777" w:rsidR="00AB1AAC" w:rsidRDefault="00000000">
      <w:r>
        <w:t xml:space="preserve">Как помочь: мальчику необходима регулярная работа с психологом, чтобы он смог пережить утрату, справиться с тревогой и почувствовать себя в безопасности раз и навсегда. </w:t>
      </w:r>
    </w:p>
    <w:p w14:paraId="00000040" w14:textId="77777777" w:rsidR="00AB1AAC" w:rsidRDefault="00AB1AAC"/>
    <w:p w14:paraId="00000041" w14:textId="77777777" w:rsidR="00AB1AAC" w:rsidRDefault="00000000">
      <w:pPr>
        <w:rPr>
          <w:b/>
        </w:rPr>
      </w:pPr>
      <w:sdt>
        <w:sdtPr>
          <w:tag w:val="goog_rdk_9"/>
          <w:id w:val="709382763"/>
        </w:sdtPr>
        <w:sdtContent>
          <w:commentRangeStart w:id="13"/>
        </w:sdtContent>
      </w:sdt>
      <w:r>
        <w:rPr>
          <w:b/>
        </w:rPr>
        <w:t xml:space="preserve">Кнопка помочь </w:t>
      </w:r>
      <w:commentRangeEnd w:id="13"/>
      <w:r>
        <w:commentReference w:id="13"/>
      </w:r>
    </w:p>
    <w:p w14:paraId="00000042" w14:textId="77777777" w:rsidR="00AB1AAC" w:rsidRDefault="00AB1AAC"/>
    <w:p w14:paraId="00000043" w14:textId="77777777" w:rsidR="00AB1AAC" w:rsidRDefault="00000000">
      <w:r>
        <w:rPr>
          <w:i/>
        </w:rPr>
        <w:lastRenderedPageBreak/>
        <w:t>Кто:</w:t>
      </w:r>
      <w:r>
        <w:t xml:space="preserve"> Ира, 13 лет.</w:t>
      </w:r>
    </w:p>
    <w:p w14:paraId="00000044" w14:textId="77777777" w:rsidR="00AB1AAC" w:rsidRDefault="00000000">
      <w:r>
        <w:rPr>
          <w:i/>
        </w:rPr>
        <w:t>Страх.</w:t>
      </w:r>
      <w:r>
        <w:t xml:space="preserve"> Боится предательства и одиночества</w:t>
      </w:r>
    </w:p>
    <w:p w14:paraId="00000045" w14:textId="77777777" w:rsidR="00AB1AAC" w:rsidRDefault="00000000">
      <w:r>
        <w:t xml:space="preserve">Происхождение страха.  Когда Ира была еще совсем малышкой, ее кровная семья выставила Иру из дома зимой. С тех пор девочка не видела своих родителей, а все взрослые, которые ей встречались впоследствии, говорили: “Ира – трудный ребенок”. Это же и услышала и ее приемная мама, когда она решила забрать девочку из детского дома. Ира грубила взрослым, плохо училась. Девочка настолько боялась остаться снова одной, что для защиты себя она смогла выбрать лишь агрессивный напор. </w:t>
      </w:r>
    </w:p>
    <w:p w14:paraId="00000046" w14:textId="77777777" w:rsidR="00AB1AAC" w:rsidRDefault="00000000">
      <w:r>
        <w:rPr>
          <w:i/>
        </w:rPr>
        <w:t>Как помочь.</w:t>
      </w:r>
      <w:r>
        <w:t xml:space="preserve"> Приемная мама сразу поняла, что Ира на самом деле израненный ребенок, которому нужна профессиональная помощь психолога. Он поможет Ире побороть тревожность, агрессию, научит правильно реагировать на разные ситуации. В результате девочка наконец-то поймет, что ее любят и больше никогда не предадут.</w:t>
      </w:r>
    </w:p>
    <w:p w14:paraId="00000047" w14:textId="77777777" w:rsidR="00AB1AAC" w:rsidRDefault="00AB1AAC"/>
    <w:p w14:paraId="00000048" w14:textId="77777777" w:rsidR="00AB1AAC" w:rsidRDefault="00000000">
      <w:pPr>
        <w:rPr>
          <w:b/>
        </w:rPr>
      </w:pPr>
      <w:sdt>
        <w:sdtPr>
          <w:tag w:val="goog_rdk_10"/>
          <w:id w:val="1443040849"/>
        </w:sdtPr>
        <w:sdtContent>
          <w:commentRangeStart w:id="14"/>
        </w:sdtContent>
      </w:sdt>
      <w:r>
        <w:rPr>
          <w:b/>
        </w:rPr>
        <w:t>Кнопка помочь</w:t>
      </w:r>
      <w:commentRangeEnd w:id="14"/>
      <w:r>
        <w:commentReference w:id="14"/>
      </w:r>
    </w:p>
    <w:p w14:paraId="00000049" w14:textId="77777777" w:rsidR="00AB1AAC" w:rsidRDefault="00AB1AAC"/>
    <w:p w14:paraId="0000004A" w14:textId="77777777" w:rsidR="00AB1AAC" w:rsidRDefault="00000000">
      <w:r>
        <w:rPr>
          <w:b/>
          <w:i/>
        </w:rPr>
        <w:t>Кто.</w:t>
      </w:r>
      <w:r>
        <w:t xml:space="preserve"> Коля, 7 лет</w:t>
      </w:r>
    </w:p>
    <w:p w14:paraId="0000004B" w14:textId="77777777" w:rsidR="00AB1AAC" w:rsidRDefault="00000000">
      <w:r>
        <w:rPr>
          <w:i/>
        </w:rPr>
        <w:t>Страх.</w:t>
      </w:r>
      <w:r>
        <w:t xml:space="preserve"> Боится предательства и физического наказания</w:t>
      </w:r>
    </w:p>
    <w:p w14:paraId="0000004C" w14:textId="77777777" w:rsidR="00AB1AAC" w:rsidRDefault="00000000">
      <w:r>
        <w:t xml:space="preserve">Происхождение страха. Еще два года назад Коля находился в кровной семье. Это трудно назвать жизнью, ведь мальчик с самого маленького возраста находился в сарае с животными. Когда пьяные встречи родителей с друзьями становились скучны, Колю использовали как мальчика для битья. После того, как родителей лишили прав, Колю смогла забрать родственница. Она была в ужасе, увидев его впервые: испуганный, маленького роста, с многочисленными следами побоев. Коля боялся прикасаться к игрушкам, говорить, двигаться: он постоянно ждал наказания. С тех пор прошло два года и, конечно, жизнь в заботливой семье помогла мальчику стать чуть увереннее и смелее, но он до сих пор не общается с другими детьми, боится взрослых. </w:t>
      </w:r>
    </w:p>
    <w:p w14:paraId="0000004D" w14:textId="77777777" w:rsidR="00AB1AAC" w:rsidRDefault="00000000">
      <w:r>
        <w:rPr>
          <w:i/>
        </w:rPr>
        <w:t>Как помочь.</w:t>
      </w:r>
      <w:r>
        <w:t xml:space="preserve"> В сентябре Коля идет в 1 класс и ему очень важно уже сейчас начать работу с психологом. Кроме индивидуальных консультаций, психолог рекомендует Коле посещать групповые занятия с другими детьми. Это поможет мальчику осознать, что его больше никто не будет бить ни за ошибки, ни просто так. Коля научится доверять другим людям, почувствует себя уверенным в свои силах и в своей безопасности.</w:t>
      </w:r>
    </w:p>
    <w:p w14:paraId="0000004E" w14:textId="77777777" w:rsidR="00AB1AAC" w:rsidRDefault="00AB1AAC"/>
    <w:p w14:paraId="0000004F" w14:textId="77777777" w:rsidR="00AB1AAC" w:rsidRDefault="00000000">
      <w:pPr>
        <w:rPr>
          <w:b/>
        </w:rPr>
      </w:pPr>
      <w:r>
        <w:rPr>
          <w:b/>
        </w:rPr>
        <w:t>Помочь</w:t>
      </w:r>
    </w:p>
    <w:p w14:paraId="00000050" w14:textId="77777777" w:rsidR="00AB1AAC" w:rsidRDefault="00AB1AAC"/>
    <w:p w14:paraId="00000051" w14:textId="77777777" w:rsidR="00AB1AAC" w:rsidRDefault="00000000">
      <w:r>
        <w:rPr>
          <w:i/>
        </w:rPr>
        <w:t>Кто</w:t>
      </w:r>
      <w:r>
        <w:t>. Лена, 10 лет</w:t>
      </w:r>
    </w:p>
    <w:p w14:paraId="00000052" w14:textId="77777777" w:rsidR="00AB1AAC" w:rsidRDefault="00000000">
      <w:r>
        <w:rPr>
          <w:i/>
        </w:rPr>
        <w:t>Страх.</w:t>
      </w:r>
      <w:r>
        <w:t xml:space="preserve"> Боится темноты и новых мест</w:t>
      </w:r>
    </w:p>
    <w:p w14:paraId="00000053" w14:textId="77777777" w:rsidR="00AB1AAC" w:rsidRDefault="00000000">
      <w:r>
        <w:t>Происхождение страха. Лена с рождения находилась в детском доме, а в пять лет ее забрали приемные родители. С тех пор прошло несколько лет, но каждую ночь девочке снятся кошмары, она просыпается в слезах и долго не может уснуть. Родители считали, что ночные страхи дочери свойственны ее возрасту, но со временем поняли, что у истерик и страха темноты есть совсем другое основание. Постепенно они смогли выяснить, что в детском доме нянечки, пытаясь усмирить детей, пугали их чудовищами, спрятавшимися в темных углах. Лена была постоянно напугана и до сих пор не может совладать со своим страхом.</w:t>
      </w:r>
    </w:p>
    <w:p w14:paraId="00000054" w14:textId="77777777" w:rsidR="00AB1AAC" w:rsidRDefault="00000000">
      <w:r>
        <w:rPr>
          <w:i/>
        </w:rPr>
        <w:lastRenderedPageBreak/>
        <w:t>Как помочь.</w:t>
      </w:r>
      <w:r>
        <w:t xml:space="preserve"> Чтобы справиться со страхом темноты, наладить сон и качество жизни, Лене нужны занятия с психологом. В результате девочка наконец-то сможет почувствовать себя в безопасности.</w:t>
      </w:r>
    </w:p>
    <w:p w14:paraId="00000055" w14:textId="77777777" w:rsidR="00AB1AAC" w:rsidRDefault="00AB1AAC"/>
    <w:p w14:paraId="00000056" w14:textId="77777777" w:rsidR="00AB1AAC" w:rsidRDefault="00000000">
      <w:pPr>
        <w:rPr>
          <w:b/>
        </w:rPr>
      </w:pPr>
      <w:r>
        <w:rPr>
          <w:b/>
        </w:rPr>
        <w:t>Помочь</w:t>
      </w:r>
    </w:p>
    <w:p w14:paraId="00000057" w14:textId="77777777" w:rsidR="00AB1AAC" w:rsidRDefault="00AB1AAC">
      <w:pPr>
        <w:rPr>
          <w:b/>
        </w:rPr>
      </w:pPr>
    </w:p>
    <w:p w14:paraId="00000058" w14:textId="77777777" w:rsidR="00AB1AAC" w:rsidRDefault="00AB1AAC">
      <w:pPr>
        <w:rPr>
          <w:b/>
        </w:rPr>
      </w:pPr>
    </w:p>
    <w:p w14:paraId="00000059" w14:textId="77777777" w:rsidR="00AB1AAC" w:rsidRDefault="00000000">
      <w:pPr>
        <w:rPr>
          <w:b/>
        </w:rPr>
      </w:pPr>
      <w:r>
        <w:rPr>
          <w:b/>
        </w:rPr>
        <w:t>Только в 2023 году психологи - супергерои фонда «Найди семью» помогли 1390 детей из приемных семей пережить травматический опыт тяжелого детства.</w:t>
      </w:r>
    </w:p>
    <w:p w14:paraId="0000005A" w14:textId="77777777" w:rsidR="00AB1AAC" w:rsidRDefault="00AB1AAC">
      <w:pPr>
        <w:rPr>
          <w:b/>
        </w:rPr>
      </w:pPr>
    </w:p>
    <w:p w14:paraId="0000005B" w14:textId="77777777" w:rsidR="00AB1AAC" w:rsidRDefault="00000000">
      <w:pPr>
        <w:rPr>
          <w:b/>
        </w:rPr>
      </w:pPr>
      <w:r>
        <w:rPr>
          <w:b/>
        </w:rPr>
        <w:t xml:space="preserve">Благодаря вашей поддержке мы продолжаем оказывать помощь детям по всей России. </w:t>
      </w:r>
    </w:p>
    <w:p w14:paraId="0000005C" w14:textId="77777777" w:rsidR="00AB1AAC" w:rsidRDefault="00AB1AAC">
      <w:pPr>
        <w:rPr>
          <w:b/>
        </w:rPr>
      </w:pPr>
    </w:p>
    <w:p w14:paraId="0000005D" w14:textId="77777777" w:rsidR="00AB1AAC" w:rsidRDefault="00AB1AAC">
      <w:pPr>
        <w:rPr>
          <w:b/>
        </w:rPr>
      </w:pPr>
    </w:p>
    <w:p w14:paraId="0000005E" w14:textId="77777777" w:rsidR="00AB1AAC" w:rsidRDefault="00AB1AAC">
      <w:pPr>
        <w:rPr>
          <w:b/>
        </w:rPr>
      </w:pPr>
    </w:p>
    <w:p w14:paraId="0000005F" w14:textId="77777777" w:rsidR="00AB1AAC" w:rsidRDefault="00000000">
      <w:pPr>
        <w:rPr>
          <w:sz w:val="20"/>
          <w:szCs w:val="20"/>
        </w:rPr>
      </w:pPr>
      <w:r>
        <w:rPr>
          <w:sz w:val="20"/>
          <w:szCs w:val="20"/>
        </w:rPr>
        <w:t>На странице использованы фотографии подопечных детей фонда.</w:t>
      </w:r>
      <w:r>
        <w:t xml:space="preserve"> </w:t>
      </w:r>
      <w:r>
        <w:rPr>
          <w:sz w:val="20"/>
          <w:szCs w:val="20"/>
        </w:rPr>
        <w:t>Имена и фотографии героев истории изменены в целях безопасности семьи.</w:t>
      </w:r>
    </w:p>
    <w:p w14:paraId="00000060" w14:textId="77777777" w:rsidR="00AB1AAC" w:rsidRDefault="00AB1AAC">
      <w:pPr>
        <w:rPr>
          <w:sz w:val="20"/>
          <w:szCs w:val="20"/>
        </w:rPr>
      </w:pPr>
    </w:p>
    <w:p w14:paraId="00000061" w14:textId="77777777" w:rsidR="00AB1AAC" w:rsidRDefault="00000000">
      <w:pPr>
        <w:rPr>
          <w:sz w:val="20"/>
          <w:szCs w:val="20"/>
        </w:rPr>
      </w:pPr>
      <w:r>
        <w:rPr>
          <w:sz w:val="20"/>
          <w:szCs w:val="20"/>
        </w:rPr>
        <w:t xml:space="preserve">Нажимая на кнопку “Пожертвовать”, вы соглашаетесь с условиями публичной оферты о заключении договора пожертвования (переход: </w:t>
      </w:r>
      <w:hyperlink r:id="rId9">
        <w:r>
          <w:rPr>
            <w:color w:val="0000FF"/>
            <w:sz w:val="20"/>
            <w:szCs w:val="20"/>
            <w:u w:val="single"/>
          </w:rPr>
          <w:t>https://sirota.ru/publichnaya-oferta.html</w:t>
        </w:r>
      </w:hyperlink>
      <w:r>
        <w:rPr>
          <w:sz w:val="20"/>
          <w:szCs w:val="20"/>
        </w:rPr>
        <w:t>)</w:t>
      </w:r>
    </w:p>
    <w:p w14:paraId="00000062" w14:textId="77777777" w:rsidR="00AB1AAC" w:rsidRDefault="00AB1AAC">
      <w:pPr>
        <w:rPr>
          <w:sz w:val="20"/>
          <w:szCs w:val="20"/>
        </w:rPr>
      </w:pPr>
    </w:p>
    <w:sdt>
      <w:sdtPr>
        <w:tag w:val="goog_rdk_13"/>
        <w:id w:val="-379407278"/>
      </w:sdtPr>
      <w:sdtContent>
        <w:p w14:paraId="00000063" w14:textId="77777777" w:rsidR="00AB1AAC" w:rsidRDefault="00000000">
          <w:pPr>
            <w:rPr>
              <w:ins w:id="15" w:author="Арина Бекарева" w:date="2024-05-13T12:18:00Z"/>
              <w:sz w:val="20"/>
              <w:szCs w:val="20"/>
            </w:rPr>
          </w:pPr>
          <w:sdt>
            <w:sdtPr>
              <w:tag w:val="goog_rdk_12"/>
              <w:id w:val="-67106798"/>
            </w:sdtPr>
            <w:sdtContent>
              <w:ins w:id="16" w:author="Арина Бекарева" w:date="2024-05-13T12:18:00Z">
                <w:r>
                  <w:rPr>
                    <w:sz w:val="20"/>
                    <w:szCs w:val="20"/>
                  </w:rPr>
                  <w:t xml:space="preserve">Сайт фонда: </w:t>
                </w:r>
                <w:r>
                  <w:fldChar w:fldCharType="begin"/>
                </w:r>
                <w:r>
                  <w:instrText>HYPERLINK "https://sirota.ru/"</w:instrText>
                </w:r>
                <w:r>
                  <w:fldChar w:fldCharType="separate"/>
                </w:r>
                <w:r>
                  <w:rPr>
                    <w:sz w:val="20"/>
                    <w:szCs w:val="20"/>
                  </w:rPr>
                  <w:t>https://sirota.ru/</w:t>
                </w:r>
                <w:r>
                  <w:fldChar w:fldCharType="end"/>
                </w:r>
                <w:r>
                  <w:rPr>
                    <w:sz w:val="20"/>
                    <w:szCs w:val="20"/>
                  </w:rPr>
                  <w:t xml:space="preserve"> </w:t>
                </w:r>
              </w:ins>
            </w:sdtContent>
          </w:sdt>
        </w:p>
      </w:sdtContent>
    </w:sdt>
    <w:sdt>
      <w:sdtPr>
        <w:tag w:val="goog_rdk_15"/>
        <w:id w:val="-900679800"/>
      </w:sdtPr>
      <w:sdtContent>
        <w:p w14:paraId="00000064" w14:textId="77777777" w:rsidR="00AB1AAC" w:rsidRDefault="00000000">
          <w:pPr>
            <w:rPr>
              <w:ins w:id="17" w:author="Арина Бекарева" w:date="2024-05-13T12:18:00Z"/>
              <w:sz w:val="20"/>
              <w:szCs w:val="20"/>
            </w:rPr>
          </w:pPr>
          <w:sdt>
            <w:sdtPr>
              <w:tag w:val="goog_rdk_14"/>
              <w:id w:val="107007372"/>
            </w:sdtPr>
            <w:sdtContent/>
          </w:sdt>
        </w:p>
      </w:sdtContent>
    </w:sdt>
    <w:sdt>
      <w:sdtPr>
        <w:tag w:val="goog_rdk_17"/>
        <w:id w:val="628591004"/>
      </w:sdtPr>
      <w:sdtContent>
        <w:p w14:paraId="00000065" w14:textId="77777777" w:rsidR="00AB1AAC" w:rsidRDefault="00000000">
          <w:pPr>
            <w:rPr>
              <w:ins w:id="18" w:author="Арина Бекарева" w:date="2024-05-13T12:18:00Z"/>
              <w:sz w:val="20"/>
              <w:szCs w:val="20"/>
            </w:rPr>
          </w:pPr>
          <w:sdt>
            <w:sdtPr>
              <w:tag w:val="goog_rdk_16"/>
              <w:id w:val="1382671433"/>
            </w:sdtPr>
            <w:sdtContent>
              <w:ins w:id="19" w:author="Арина Бекарева" w:date="2024-05-13T12:18:00Z">
                <w:r>
                  <w:rPr>
                    <w:sz w:val="20"/>
                    <w:szCs w:val="20"/>
                  </w:rPr>
                  <w:t>Реквизиты фонда:</w:t>
                </w:r>
              </w:ins>
            </w:sdtContent>
          </w:sdt>
        </w:p>
      </w:sdtContent>
    </w:sdt>
    <w:sdt>
      <w:sdtPr>
        <w:tag w:val="goog_rdk_19"/>
        <w:id w:val="-1391734999"/>
      </w:sdtPr>
      <w:sdtContent>
        <w:p w14:paraId="00000066" w14:textId="77777777" w:rsidR="00AB1AAC" w:rsidRDefault="00000000">
          <w:pPr>
            <w:rPr>
              <w:ins w:id="20" w:author="Арина Бекарева" w:date="2024-05-13T12:18:00Z"/>
              <w:sz w:val="20"/>
              <w:szCs w:val="20"/>
            </w:rPr>
          </w:pPr>
          <w:sdt>
            <w:sdtPr>
              <w:tag w:val="goog_rdk_18"/>
              <w:id w:val="1965540853"/>
            </w:sdtPr>
            <w:sdtContent>
              <w:ins w:id="21" w:author="Арина Бекарева" w:date="2024-05-13T12:18:00Z">
                <w:r>
                  <w:rPr>
                    <w:sz w:val="20"/>
                    <w:szCs w:val="20"/>
                  </w:rPr>
                  <w:t>Благотворительный фонд содействия семейному устройству «Найти семью»</w:t>
                </w:r>
              </w:ins>
            </w:sdtContent>
          </w:sdt>
        </w:p>
      </w:sdtContent>
    </w:sdt>
    <w:sdt>
      <w:sdtPr>
        <w:tag w:val="goog_rdk_21"/>
        <w:id w:val="1289010055"/>
      </w:sdtPr>
      <w:sdtContent>
        <w:p w14:paraId="00000067" w14:textId="77777777" w:rsidR="00AB1AAC" w:rsidRDefault="00000000">
          <w:pPr>
            <w:rPr>
              <w:ins w:id="22" w:author="Арина Бекарева" w:date="2024-05-13T12:18:00Z"/>
              <w:sz w:val="20"/>
              <w:szCs w:val="20"/>
            </w:rPr>
          </w:pPr>
          <w:sdt>
            <w:sdtPr>
              <w:tag w:val="goog_rdk_20"/>
              <w:id w:val="-1112510829"/>
            </w:sdtPr>
            <w:sdtContent>
              <w:ins w:id="23" w:author="Арина Бекарева" w:date="2024-05-13T12:18:00Z">
                <w:r>
                  <w:rPr>
                    <w:sz w:val="20"/>
                    <w:szCs w:val="20"/>
                  </w:rPr>
                  <w:t>ИНН/КПП: 7720491281/ 772001001</w:t>
                </w:r>
              </w:ins>
            </w:sdtContent>
          </w:sdt>
        </w:p>
      </w:sdtContent>
    </w:sdt>
    <w:sdt>
      <w:sdtPr>
        <w:tag w:val="goog_rdk_23"/>
        <w:id w:val="2136059259"/>
      </w:sdtPr>
      <w:sdtContent>
        <w:p w14:paraId="00000068" w14:textId="77777777" w:rsidR="00AB1AAC" w:rsidRDefault="00000000">
          <w:pPr>
            <w:rPr>
              <w:ins w:id="24" w:author="Арина Бекарева" w:date="2024-05-13T12:18:00Z"/>
              <w:sz w:val="20"/>
              <w:szCs w:val="20"/>
            </w:rPr>
          </w:pPr>
          <w:sdt>
            <w:sdtPr>
              <w:tag w:val="goog_rdk_22"/>
              <w:id w:val="-1581520424"/>
            </w:sdtPr>
            <w:sdtContent>
              <w:ins w:id="25" w:author="Арина Бекарева" w:date="2024-05-13T12:18:00Z">
                <w:r>
                  <w:rPr>
                    <w:sz w:val="20"/>
                    <w:szCs w:val="20"/>
                  </w:rPr>
                  <w:t>Номер счета: 40703810838120000789</w:t>
                </w:r>
              </w:ins>
            </w:sdtContent>
          </w:sdt>
        </w:p>
      </w:sdtContent>
    </w:sdt>
    <w:sdt>
      <w:sdtPr>
        <w:tag w:val="goog_rdk_25"/>
        <w:id w:val="439962203"/>
      </w:sdtPr>
      <w:sdtContent>
        <w:p w14:paraId="00000069" w14:textId="77777777" w:rsidR="00AB1AAC" w:rsidRDefault="00000000">
          <w:pPr>
            <w:rPr>
              <w:ins w:id="26" w:author="Арина Бекарева" w:date="2024-05-13T12:18:00Z"/>
              <w:sz w:val="20"/>
              <w:szCs w:val="20"/>
            </w:rPr>
          </w:pPr>
          <w:sdt>
            <w:sdtPr>
              <w:tag w:val="goog_rdk_24"/>
              <w:id w:val="-1459482030"/>
            </w:sdtPr>
            <w:sdtContent>
              <w:ins w:id="27" w:author="Арина Бекарева" w:date="2024-05-13T12:18:00Z">
                <w:r>
                  <w:rPr>
                    <w:sz w:val="20"/>
                    <w:szCs w:val="20"/>
                  </w:rPr>
                  <w:t>Номер корр. счета банка: 30101810400000000225</w:t>
                </w:r>
              </w:ins>
            </w:sdtContent>
          </w:sdt>
        </w:p>
      </w:sdtContent>
    </w:sdt>
    <w:sdt>
      <w:sdtPr>
        <w:tag w:val="goog_rdk_27"/>
        <w:id w:val="-1026482340"/>
      </w:sdtPr>
      <w:sdtContent>
        <w:p w14:paraId="0000006A" w14:textId="77777777" w:rsidR="00AB1AAC" w:rsidRDefault="00000000">
          <w:pPr>
            <w:rPr>
              <w:ins w:id="28" w:author="Арина Бекарева" w:date="2024-05-13T12:18:00Z"/>
              <w:sz w:val="20"/>
              <w:szCs w:val="20"/>
            </w:rPr>
          </w:pPr>
          <w:sdt>
            <w:sdtPr>
              <w:tag w:val="goog_rdk_26"/>
              <w:id w:val="-813947661"/>
            </w:sdtPr>
            <w:sdtContent>
              <w:ins w:id="29" w:author="Арина Бекарева" w:date="2024-05-13T12:18:00Z">
                <w:r>
                  <w:rPr>
                    <w:sz w:val="20"/>
                    <w:szCs w:val="20"/>
                  </w:rPr>
                  <w:t>ПАО «</w:t>
                </w:r>
                <w:proofErr w:type="spellStart"/>
                <w:r>
                  <w:rPr>
                    <w:sz w:val="20"/>
                    <w:szCs w:val="20"/>
                  </w:rPr>
                  <w:t>СберБанк</w:t>
                </w:r>
                <w:proofErr w:type="spellEnd"/>
                <w:r>
                  <w:rPr>
                    <w:sz w:val="20"/>
                    <w:szCs w:val="20"/>
                  </w:rPr>
                  <w:t xml:space="preserve"> России» БИК 044525225</w:t>
                </w:r>
              </w:ins>
            </w:sdtContent>
          </w:sdt>
        </w:p>
      </w:sdtContent>
    </w:sdt>
    <w:sdt>
      <w:sdtPr>
        <w:tag w:val="goog_rdk_29"/>
        <w:id w:val="-1559548968"/>
      </w:sdtPr>
      <w:sdtContent>
        <w:p w14:paraId="0000006B" w14:textId="77777777" w:rsidR="00AB1AAC" w:rsidRDefault="00000000">
          <w:pPr>
            <w:rPr>
              <w:ins w:id="30" w:author="Арина Бекарева" w:date="2024-05-13T12:18:00Z"/>
              <w:sz w:val="20"/>
              <w:szCs w:val="20"/>
            </w:rPr>
          </w:pPr>
          <w:sdt>
            <w:sdtPr>
              <w:tag w:val="goog_rdk_28"/>
              <w:id w:val="1358931456"/>
            </w:sdtPr>
            <w:sdtContent>
              <w:ins w:id="31" w:author="Арина Бекарева" w:date="2024-05-13T12:18:00Z">
                <w:r>
                  <w:rPr>
                    <w:sz w:val="20"/>
                    <w:szCs w:val="20"/>
                  </w:rPr>
                  <w:t>Назначение платежа: Благотворительное пожертвование на уставные цели. НДС не облагается.</w:t>
                </w:r>
                <w:r>
                  <w:rPr>
                    <w:sz w:val="20"/>
                    <w:szCs w:val="20"/>
                  </w:rPr>
                  <w:br/>
                </w:r>
              </w:ins>
            </w:sdtContent>
          </w:sdt>
        </w:p>
      </w:sdtContent>
    </w:sdt>
    <w:sdt>
      <w:sdtPr>
        <w:tag w:val="goog_rdk_31"/>
        <w:id w:val="-310554720"/>
      </w:sdtPr>
      <w:sdtContent>
        <w:p w14:paraId="0000006C" w14:textId="77777777" w:rsidR="00AB1AAC" w:rsidRDefault="00000000">
          <w:pPr>
            <w:rPr>
              <w:ins w:id="32" w:author="Арина Бекарева" w:date="2024-05-13T12:18:00Z"/>
              <w:sz w:val="20"/>
              <w:szCs w:val="20"/>
            </w:rPr>
          </w:pPr>
          <w:sdt>
            <w:sdtPr>
              <w:tag w:val="goog_rdk_30"/>
              <w:id w:val="1028371370"/>
            </w:sdtPr>
            <w:sdtContent>
              <w:ins w:id="33" w:author="Арина Бекарева" w:date="2024-05-13T12:18:00Z">
                <w:r>
                  <w:rPr>
                    <w:sz w:val="20"/>
                    <w:szCs w:val="20"/>
                  </w:rPr>
                  <w:t xml:space="preserve">Наши отчеты: </w:t>
                </w:r>
                <w:r>
                  <w:fldChar w:fldCharType="begin"/>
                </w:r>
                <w:r>
                  <w:instrText>HYPERLINK "https://sirota.ru/o-fonde/otchetyi.html"</w:instrText>
                </w:r>
                <w:r>
                  <w:fldChar w:fldCharType="separate"/>
                </w:r>
                <w:r>
                  <w:rPr>
                    <w:sz w:val="20"/>
                    <w:szCs w:val="20"/>
                  </w:rPr>
                  <w:t>https://sirota.ru/o-fonde/otchetyi.html</w:t>
                </w:r>
                <w:r>
                  <w:fldChar w:fldCharType="end"/>
                </w:r>
                <w:r>
                  <w:rPr>
                    <w:sz w:val="20"/>
                    <w:szCs w:val="20"/>
                  </w:rPr>
                  <w:t xml:space="preserve"> </w:t>
                </w:r>
                <w:r>
                  <w:rPr>
                    <w:sz w:val="20"/>
                    <w:szCs w:val="20"/>
                  </w:rPr>
                  <w:br/>
                </w:r>
              </w:ins>
            </w:sdtContent>
          </w:sdt>
        </w:p>
      </w:sdtContent>
    </w:sdt>
    <w:p w14:paraId="0000006D" w14:textId="77777777" w:rsidR="00AB1AAC" w:rsidRDefault="00AB1AAC">
      <w:pPr>
        <w:rPr>
          <w:sz w:val="20"/>
          <w:szCs w:val="20"/>
        </w:rPr>
      </w:pPr>
    </w:p>
    <w:p w14:paraId="0000006E" w14:textId="77777777" w:rsidR="00AB1AAC" w:rsidRDefault="00AB1AAC">
      <w:pPr>
        <w:rPr>
          <w:sz w:val="20"/>
          <w:szCs w:val="20"/>
        </w:rPr>
      </w:pPr>
    </w:p>
    <w:p w14:paraId="0000006F" w14:textId="77777777" w:rsidR="00AB1AAC" w:rsidRDefault="00000000">
      <w:pPr>
        <w:rPr>
          <w:b/>
        </w:rPr>
      </w:pPr>
      <w:r>
        <w:rPr>
          <w:sz w:val="20"/>
          <w:szCs w:val="20"/>
        </w:rPr>
        <w:t>© 2024 БФ СОДЕЙСТВИЯ СЕМЕЙНОМУ УСТРОЙСТВУ “НАЙДИ СЕМЬЮ”</w:t>
      </w:r>
      <w:r>
        <w:br w:type="page"/>
      </w:r>
    </w:p>
    <w:p w14:paraId="00000070" w14:textId="77777777" w:rsidR="00AB1AAC" w:rsidRDefault="00AB1AAC">
      <w:pPr>
        <w:pBdr>
          <w:top w:val="nil"/>
          <w:left w:val="nil"/>
          <w:bottom w:val="nil"/>
          <w:right w:val="nil"/>
          <w:between w:val="nil"/>
        </w:pBdr>
        <w:shd w:val="clear" w:color="auto" w:fill="FFFFFF"/>
        <w:spacing w:line="240" w:lineRule="auto"/>
        <w:jc w:val="center"/>
        <w:rPr>
          <w:color w:val="414141"/>
          <w:sz w:val="21"/>
          <w:szCs w:val="21"/>
        </w:rPr>
      </w:pPr>
    </w:p>
    <w:p w14:paraId="00000071" w14:textId="77777777" w:rsidR="00AB1AAC" w:rsidRDefault="00AB1AAC">
      <w:pPr>
        <w:pBdr>
          <w:top w:val="nil"/>
          <w:left w:val="nil"/>
          <w:bottom w:val="nil"/>
          <w:right w:val="nil"/>
          <w:between w:val="nil"/>
        </w:pBdr>
        <w:shd w:val="clear" w:color="auto" w:fill="FFFFFF"/>
        <w:spacing w:line="240" w:lineRule="auto"/>
        <w:jc w:val="center"/>
        <w:rPr>
          <w:color w:val="414141"/>
          <w:sz w:val="21"/>
          <w:szCs w:val="21"/>
        </w:rPr>
      </w:pPr>
    </w:p>
    <w:p w14:paraId="00000072" w14:textId="77777777" w:rsidR="00AB1AAC" w:rsidRDefault="00AB1AAC">
      <w:pPr>
        <w:pBdr>
          <w:top w:val="nil"/>
          <w:left w:val="nil"/>
          <w:bottom w:val="nil"/>
          <w:right w:val="nil"/>
          <w:between w:val="nil"/>
        </w:pBdr>
        <w:shd w:val="clear" w:color="auto" w:fill="FFFFFF"/>
        <w:spacing w:line="240" w:lineRule="auto"/>
        <w:jc w:val="center"/>
        <w:rPr>
          <w:color w:val="414141"/>
          <w:sz w:val="21"/>
          <w:szCs w:val="21"/>
        </w:rPr>
      </w:pPr>
    </w:p>
    <w:p w14:paraId="00000073" w14:textId="77777777" w:rsidR="00AB1AAC" w:rsidRDefault="00AB1AAC">
      <w:pPr>
        <w:pBdr>
          <w:top w:val="nil"/>
          <w:left w:val="nil"/>
          <w:bottom w:val="nil"/>
          <w:right w:val="nil"/>
          <w:between w:val="nil"/>
        </w:pBdr>
        <w:shd w:val="clear" w:color="auto" w:fill="FFFFFF"/>
        <w:spacing w:line="240" w:lineRule="auto"/>
        <w:jc w:val="center"/>
        <w:rPr>
          <w:color w:val="414141"/>
          <w:sz w:val="21"/>
          <w:szCs w:val="21"/>
        </w:rPr>
      </w:pPr>
    </w:p>
    <w:p w14:paraId="00000074" w14:textId="77777777" w:rsidR="00AB1AAC" w:rsidRDefault="00AB1AAC">
      <w:pPr>
        <w:rPr>
          <w:b/>
        </w:rPr>
      </w:pPr>
    </w:p>
    <w:sectPr w:rsidR="00AB1AA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 V" w:date="2024-05-06T15:03:00Z" w:initials="">
    <w:p w14:paraId="00000086" w14:textId="77777777" w:rsidR="00AB1AAC" w:rsidRDefault="00000000">
      <w:pPr>
        <w:widowControl w:val="0"/>
        <w:pBdr>
          <w:top w:val="nil"/>
          <w:left w:val="nil"/>
          <w:bottom w:val="nil"/>
          <w:right w:val="nil"/>
          <w:between w:val="nil"/>
        </w:pBdr>
        <w:spacing w:line="240" w:lineRule="auto"/>
        <w:rPr>
          <w:color w:val="000000"/>
        </w:rPr>
      </w:pPr>
      <w:r>
        <w:rPr>
          <w:color w:val="000000"/>
        </w:rPr>
        <w:t>Меню закрепляется при прокрутке</w:t>
      </w:r>
    </w:p>
  </w:comment>
  <w:comment w:id="2" w:author="N V" w:date="2024-05-17T10:31:00Z" w:initials="NV">
    <w:p w14:paraId="0B8C88D2" w14:textId="2CC5AE5A" w:rsidR="001C55A6" w:rsidRPr="001C55A6" w:rsidRDefault="001C55A6" w:rsidP="001C55A6">
      <w:pPr>
        <w:rPr>
          <w:lang w:val="en-US"/>
        </w:rPr>
      </w:pPr>
      <w:r>
        <w:rPr>
          <w:rStyle w:val="a7"/>
        </w:rPr>
        <w:annotationRef/>
      </w:r>
      <w:r>
        <w:t xml:space="preserve">Лого – </w:t>
      </w:r>
      <w:r>
        <w:rPr>
          <w:lang w:val="en-US"/>
        </w:rPr>
        <w:t>Sirota.ru</w:t>
      </w:r>
    </w:p>
    <w:p w14:paraId="2969883A" w14:textId="77777777" w:rsidR="001C55A6" w:rsidRDefault="001C55A6" w:rsidP="001C55A6">
      <w:r>
        <w:t>ВК: https://vk.com/findfamilyfond</w:t>
      </w:r>
    </w:p>
    <w:p w14:paraId="509BEBCA" w14:textId="77777777" w:rsidR="001C55A6" w:rsidRDefault="001C55A6" w:rsidP="001C55A6">
      <w:r>
        <w:t xml:space="preserve"> ТГ: </w:t>
      </w:r>
      <w:hyperlink r:id="rId1" w:history="1">
        <w:r w:rsidRPr="004E0207">
          <w:rPr>
            <w:rStyle w:val="ab"/>
          </w:rPr>
          <w:t>https://t.me/sirotaru</w:t>
        </w:r>
      </w:hyperlink>
    </w:p>
    <w:p w14:paraId="40105128" w14:textId="08B1929B" w:rsidR="001C55A6" w:rsidRDefault="001C55A6">
      <w:pPr>
        <w:pStyle w:val="a5"/>
      </w:pPr>
    </w:p>
  </w:comment>
  <w:comment w:id="3" w:author="N V" w:date="2024-05-06T15:03:00Z" w:initials="">
    <w:p w14:paraId="00000075" w14:textId="77777777" w:rsidR="00AB1AAC" w:rsidRDefault="00000000">
      <w:pPr>
        <w:widowControl w:val="0"/>
        <w:pBdr>
          <w:top w:val="nil"/>
          <w:left w:val="nil"/>
          <w:bottom w:val="nil"/>
          <w:right w:val="nil"/>
          <w:between w:val="nil"/>
        </w:pBdr>
        <w:spacing w:line="240" w:lineRule="auto"/>
        <w:rPr>
          <w:color w:val="000000"/>
        </w:rPr>
      </w:pPr>
      <w:r>
        <w:rPr>
          <w:color w:val="000000"/>
        </w:rPr>
        <w:t>Разово /ежемесячно</w:t>
      </w:r>
    </w:p>
    <w:p w14:paraId="00000076" w14:textId="77777777" w:rsidR="00AB1AAC" w:rsidRDefault="00AB1AAC">
      <w:pPr>
        <w:widowControl w:val="0"/>
        <w:pBdr>
          <w:top w:val="nil"/>
          <w:left w:val="nil"/>
          <w:bottom w:val="nil"/>
          <w:right w:val="nil"/>
          <w:between w:val="nil"/>
        </w:pBdr>
        <w:spacing w:line="240" w:lineRule="auto"/>
        <w:rPr>
          <w:color w:val="000000"/>
        </w:rPr>
      </w:pPr>
    </w:p>
    <w:p w14:paraId="00000077" w14:textId="77777777" w:rsidR="00AB1AAC" w:rsidRDefault="00000000">
      <w:pPr>
        <w:widowControl w:val="0"/>
        <w:pBdr>
          <w:top w:val="nil"/>
          <w:left w:val="nil"/>
          <w:bottom w:val="nil"/>
          <w:right w:val="nil"/>
          <w:between w:val="nil"/>
        </w:pBdr>
        <w:spacing w:line="240" w:lineRule="auto"/>
        <w:rPr>
          <w:color w:val="000000"/>
        </w:rPr>
      </w:pPr>
      <w:r>
        <w:rPr>
          <w:color w:val="000000"/>
        </w:rPr>
        <w:t>400 / 800 \ 1200</w:t>
      </w:r>
    </w:p>
    <w:p w14:paraId="00000078" w14:textId="77777777" w:rsidR="00AB1AAC" w:rsidRDefault="00000000">
      <w:pPr>
        <w:widowControl w:val="0"/>
        <w:pBdr>
          <w:top w:val="nil"/>
          <w:left w:val="nil"/>
          <w:bottom w:val="nil"/>
          <w:right w:val="nil"/>
          <w:between w:val="nil"/>
        </w:pBdr>
        <w:spacing w:line="240" w:lineRule="auto"/>
        <w:rPr>
          <w:color w:val="000000"/>
        </w:rPr>
      </w:pPr>
      <w:r>
        <w:rPr>
          <w:color w:val="000000"/>
        </w:rPr>
        <w:t>Другая сумма</w:t>
      </w:r>
    </w:p>
    <w:p w14:paraId="00000079" w14:textId="77777777" w:rsidR="00AB1AAC" w:rsidRDefault="00AB1AAC">
      <w:pPr>
        <w:widowControl w:val="0"/>
        <w:pBdr>
          <w:top w:val="nil"/>
          <w:left w:val="nil"/>
          <w:bottom w:val="nil"/>
          <w:right w:val="nil"/>
          <w:between w:val="nil"/>
        </w:pBdr>
        <w:spacing w:line="240" w:lineRule="auto"/>
        <w:rPr>
          <w:color w:val="000000"/>
        </w:rPr>
      </w:pPr>
    </w:p>
    <w:p w14:paraId="0000007A" w14:textId="77777777" w:rsidR="00AB1AAC" w:rsidRDefault="00000000">
      <w:pPr>
        <w:widowControl w:val="0"/>
        <w:pBdr>
          <w:top w:val="nil"/>
          <w:left w:val="nil"/>
          <w:bottom w:val="nil"/>
          <w:right w:val="nil"/>
          <w:between w:val="nil"/>
        </w:pBdr>
        <w:spacing w:line="240" w:lineRule="auto"/>
        <w:rPr>
          <w:color w:val="000000"/>
        </w:rPr>
      </w:pPr>
      <w:r>
        <w:rPr>
          <w:color w:val="000000"/>
        </w:rPr>
        <w:t>Ваше имя</w:t>
      </w:r>
    </w:p>
    <w:p w14:paraId="0000007B" w14:textId="77777777" w:rsidR="00AB1AAC" w:rsidRDefault="00000000">
      <w:pPr>
        <w:widowControl w:val="0"/>
        <w:pBdr>
          <w:top w:val="nil"/>
          <w:left w:val="nil"/>
          <w:bottom w:val="nil"/>
          <w:right w:val="nil"/>
          <w:between w:val="nil"/>
        </w:pBdr>
        <w:spacing w:line="240" w:lineRule="auto"/>
        <w:rPr>
          <w:color w:val="000000"/>
        </w:rPr>
      </w:pPr>
      <w:r>
        <w:rPr>
          <w:color w:val="000000"/>
        </w:rPr>
        <w:t>Ваш е-мейл</w:t>
      </w:r>
    </w:p>
    <w:p w14:paraId="0000007C" w14:textId="77777777" w:rsidR="00AB1AAC" w:rsidRDefault="00AB1AAC">
      <w:pPr>
        <w:widowControl w:val="0"/>
        <w:pBdr>
          <w:top w:val="nil"/>
          <w:left w:val="nil"/>
          <w:bottom w:val="nil"/>
          <w:right w:val="nil"/>
          <w:between w:val="nil"/>
        </w:pBdr>
        <w:spacing w:line="240" w:lineRule="auto"/>
        <w:rPr>
          <w:color w:val="000000"/>
        </w:rPr>
      </w:pPr>
    </w:p>
    <w:p w14:paraId="0000007D" w14:textId="77777777" w:rsidR="00AB1AAC" w:rsidRDefault="00000000">
      <w:pPr>
        <w:widowControl w:val="0"/>
        <w:pBdr>
          <w:top w:val="nil"/>
          <w:left w:val="nil"/>
          <w:bottom w:val="nil"/>
          <w:right w:val="nil"/>
          <w:between w:val="nil"/>
        </w:pBdr>
        <w:spacing w:line="240" w:lineRule="auto"/>
        <w:rPr>
          <w:color w:val="000000"/>
        </w:rPr>
      </w:pPr>
      <w:r>
        <w:rPr>
          <w:color w:val="000000"/>
        </w:rPr>
        <w:t>Выбор вариантов</w:t>
      </w:r>
    </w:p>
  </w:comment>
  <w:comment w:id="5" w:author="N V" w:date="2024-05-06T15:03:00Z" w:initials="">
    <w:p w14:paraId="00000082" w14:textId="77777777" w:rsidR="00AB1AAC" w:rsidRDefault="00000000">
      <w:pPr>
        <w:widowControl w:val="0"/>
        <w:pBdr>
          <w:top w:val="nil"/>
          <w:left w:val="nil"/>
          <w:bottom w:val="nil"/>
          <w:right w:val="nil"/>
          <w:between w:val="nil"/>
        </w:pBdr>
        <w:spacing w:line="240" w:lineRule="auto"/>
        <w:rPr>
          <w:color w:val="000000"/>
        </w:rPr>
      </w:pPr>
      <w:r>
        <w:rPr>
          <w:color w:val="000000"/>
        </w:rPr>
        <w:t>3 экран</w:t>
      </w:r>
    </w:p>
  </w:comment>
  <w:comment w:id="6" w:author="N V" w:date="2024-05-17T10:33:00Z" w:initials="NV">
    <w:p w14:paraId="58760D21" w14:textId="2FFD8E0B" w:rsidR="001C55A6" w:rsidRPr="001C55A6" w:rsidRDefault="001C55A6">
      <w:pPr>
        <w:pStyle w:val="a5"/>
      </w:pPr>
      <w:r>
        <w:rPr>
          <w:rStyle w:val="a7"/>
        </w:rPr>
        <w:annotationRef/>
      </w:r>
      <w:r>
        <w:t xml:space="preserve">У каждого страха своя форма </w:t>
      </w:r>
      <w:proofErr w:type="gramStart"/>
      <w:r>
        <w:t>пожертвования  и</w:t>
      </w:r>
      <w:proofErr w:type="gramEnd"/>
      <w:r>
        <w:t xml:space="preserve"> свой прогресс бар</w:t>
      </w:r>
    </w:p>
  </w:comment>
  <w:comment w:id="7" w:author="N V" w:date="2024-05-06T15:03:00Z" w:initials="">
    <w:p w14:paraId="00000088" w14:textId="77777777" w:rsidR="00AB1AAC" w:rsidRDefault="00000000">
      <w:pPr>
        <w:widowControl w:val="0"/>
        <w:pBdr>
          <w:top w:val="nil"/>
          <w:left w:val="nil"/>
          <w:bottom w:val="nil"/>
          <w:right w:val="nil"/>
          <w:between w:val="nil"/>
        </w:pBdr>
        <w:spacing w:line="240" w:lineRule="auto"/>
        <w:rPr>
          <w:color w:val="000000"/>
        </w:rPr>
      </w:pPr>
      <w:r>
        <w:rPr>
          <w:color w:val="000000"/>
        </w:rPr>
        <w:t>Прогресс бар на 58 000</w:t>
      </w:r>
    </w:p>
  </w:comment>
  <w:comment w:id="8" w:author="N V" w:date="2024-05-06T15:03:00Z" w:initials="">
    <w:p w14:paraId="0000007F" w14:textId="77777777" w:rsidR="00AB1AAC" w:rsidRDefault="00000000">
      <w:pPr>
        <w:widowControl w:val="0"/>
        <w:pBdr>
          <w:top w:val="nil"/>
          <w:left w:val="nil"/>
          <w:bottom w:val="nil"/>
          <w:right w:val="nil"/>
          <w:between w:val="nil"/>
        </w:pBdr>
        <w:spacing w:line="240" w:lineRule="auto"/>
        <w:rPr>
          <w:color w:val="000000"/>
        </w:rPr>
      </w:pPr>
      <w:r>
        <w:rPr>
          <w:color w:val="000000"/>
        </w:rPr>
        <w:t>Визуализировать прогресс бар</w:t>
      </w:r>
    </w:p>
    <w:p w14:paraId="00000080" w14:textId="77777777" w:rsidR="00AB1AAC" w:rsidRDefault="00000000">
      <w:pPr>
        <w:widowControl w:val="0"/>
        <w:pBdr>
          <w:top w:val="nil"/>
          <w:left w:val="nil"/>
          <w:bottom w:val="nil"/>
          <w:right w:val="nil"/>
          <w:between w:val="nil"/>
        </w:pBdr>
        <w:spacing w:line="240" w:lineRule="auto"/>
        <w:rPr>
          <w:color w:val="000000"/>
        </w:rPr>
      </w:pPr>
      <w:r>
        <w:rPr>
          <w:color w:val="000000"/>
        </w:rPr>
        <w:t xml:space="preserve">Всплывающее окно, пример – покупка </w:t>
      </w:r>
      <w:proofErr w:type="gramStart"/>
      <w:r>
        <w:rPr>
          <w:color w:val="000000"/>
        </w:rPr>
        <w:t>открытки:  https://sirota.ru/events/8marta/</w:t>
      </w:r>
      <w:proofErr w:type="gramEnd"/>
    </w:p>
  </w:comment>
  <w:comment w:id="9" w:author="N V" w:date="2024-05-06T15:03:00Z" w:initials="">
    <w:p w14:paraId="00000081" w14:textId="77777777" w:rsidR="00AB1AAC" w:rsidRDefault="00000000">
      <w:pPr>
        <w:widowControl w:val="0"/>
        <w:pBdr>
          <w:top w:val="nil"/>
          <w:left w:val="nil"/>
          <w:bottom w:val="nil"/>
          <w:right w:val="nil"/>
          <w:between w:val="nil"/>
        </w:pBdr>
        <w:spacing w:line="240" w:lineRule="auto"/>
        <w:rPr>
          <w:color w:val="000000"/>
        </w:rPr>
      </w:pPr>
      <w:r>
        <w:rPr>
          <w:color w:val="000000"/>
        </w:rPr>
        <w:t>Прогресс бар на 75 000 р</w:t>
      </w:r>
    </w:p>
  </w:comment>
  <w:comment w:id="10" w:author="N V" w:date="2024-05-06T15:03:00Z" w:initials="">
    <w:p w14:paraId="00000083" w14:textId="77777777" w:rsidR="00AB1AAC" w:rsidRDefault="00000000">
      <w:pPr>
        <w:widowControl w:val="0"/>
        <w:pBdr>
          <w:top w:val="nil"/>
          <w:left w:val="nil"/>
          <w:bottom w:val="nil"/>
          <w:right w:val="nil"/>
          <w:between w:val="nil"/>
        </w:pBdr>
        <w:spacing w:line="240" w:lineRule="auto"/>
        <w:rPr>
          <w:color w:val="000000"/>
        </w:rPr>
      </w:pPr>
      <w:r>
        <w:rPr>
          <w:color w:val="000000"/>
        </w:rPr>
        <w:t>Прогресс бар на 62 400 р</w:t>
      </w:r>
    </w:p>
  </w:comment>
  <w:comment w:id="11" w:author="N V" w:date="2024-05-06T15:03:00Z" w:initials="">
    <w:p w14:paraId="00000084" w14:textId="77777777" w:rsidR="00AB1AAC" w:rsidRDefault="00000000">
      <w:pPr>
        <w:widowControl w:val="0"/>
        <w:pBdr>
          <w:top w:val="nil"/>
          <w:left w:val="nil"/>
          <w:bottom w:val="nil"/>
          <w:right w:val="nil"/>
          <w:between w:val="nil"/>
        </w:pBdr>
        <w:spacing w:line="240" w:lineRule="auto"/>
        <w:rPr>
          <w:color w:val="000000"/>
        </w:rPr>
      </w:pPr>
      <w:r>
        <w:rPr>
          <w:color w:val="000000"/>
        </w:rPr>
        <w:t>Прогресс бар на 50 000 р</w:t>
      </w:r>
    </w:p>
  </w:comment>
  <w:comment w:id="12" w:author="N V" w:date="2024-05-06T15:03:00Z" w:initials="">
    <w:p w14:paraId="00000085" w14:textId="77777777" w:rsidR="00AB1AAC" w:rsidRDefault="00000000">
      <w:pPr>
        <w:widowControl w:val="0"/>
        <w:pBdr>
          <w:top w:val="nil"/>
          <w:left w:val="nil"/>
          <w:bottom w:val="nil"/>
          <w:right w:val="nil"/>
          <w:between w:val="nil"/>
        </w:pBdr>
        <w:spacing w:line="240" w:lineRule="auto"/>
        <w:rPr>
          <w:color w:val="000000"/>
        </w:rPr>
      </w:pPr>
      <w:r>
        <w:rPr>
          <w:color w:val="000000"/>
        </w:rPr>
        <w:t>4 экран</w:t>
      </w:r>
    </w:p>
  </w:comment>
  <w:comment w:id="13" w:author="N V" w:date="2024-05-06T15:03:00Z" w:initials="">
    <w:p w14:paraId="00000087" w14:textId="77777777" w:rsidR="00AB1AAC" w:rsidRDefault="00000000">
      <w:pPr>
        <w:widowControl w:val="0"/>
        <w:pBdr>
          <w:top w:val="nil"/>
          <w:left w:val="nil"/>
          <w:bottom w:val="nil"/>
          <w:right w:val="nil"/>
          <w:between w:val="nil"/>
        </w:pBdr>
        <w:spacing w:line="240" w:lineRule="auto"/>
        <w:rPr>
          <w:color w:val="000000"/>
        </w:rPr>
      </w:pPr>
      <w:r>
        <w:rPr>
          <w:color w:val="000000"/>
        </w:rPr>
        <w:t>Переход на общую форму пожертвования</w:t>
      </w:r>
    </w:p>
  </w:comment>
  <w:comment w:id="14" w:author="N V" w:date="2024-05-06T15:03:00Z" w:initials="">
    <w:p w14:paraId="0000007E" w14:textId="77777777" w:rsidR="00AB1AAC" w:rsidRDefault="00000000">
      <w:pPr>
        <w:widowControl w:val="0"/>
        <w:pBdr>
          <w:top w:val="nil"/>
          <w:left w:val="nil"/>
          <w:bottom w:val="nil"/>
          <w:right w:val="nil"/>
          <w:between w:val="nil"/>
        </w:pBdr>
        <w:spacing w:line="240" w:lineRule="auto"/>
        <w:rPr>
          <w:color w:val="000000"/>
        </w:rPr>
      </w:pPr>
      <w:r>
        <w:rPr>
          <w:color w:val="000000"/>
        </w:rPr>
        <w:t>Переход на общую форму на баннере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86" w15:done="0"/>
  <w15:commentEx w15:paraId="40105128" w15:done="0"/>
  <w15:commentEx w15:paraId="0000007D" w15:done="0"/>
  <w15:commentEx w15:paraId="00000082" w15:done="0"/>
  <w15:commentEx w15:paraId="58760D21" w15:done="0"/>
  <w15:commentEx w15:paraId="00000088" w15:done="0"/>
  <w15:commentEx w15:paraId="00000080" w15:done="0"/>
  <w15:commentEx w15:paraId="00000081" w15:done="0"/>
  <w15:commentEx w15:paraId="00000083" w15:done="0"/>
  <w15:commentEx w15:paraId="00000084" w15:done="0"/>
  <w15:commentEx w15:paraId="00000085" w15:done="0"/>
  <w15:commentEx w15:paraId="00000087" w15:done="0"/>
  <w15:commentEx w15:paraId="00000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1C0C35" w16cex:dateUtc="2024-05-17T07:31:00Z"/>
  <w16cex:commentExtensible w16cex:durableId="5E92DF63" w16cex:dateUtc="2024-05-17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86" w16cid:durableId="416A75C1"/>
  <w16cid:commentId w16cid:paraId="40105128" w16cid:durableId="601C0C35"/>
  <w16cid:commentId w16cid:paraId="0000007D" w16cid:durableId="747CCB98"/>
  <w16cid:commentId w16cid:paraId="00000082" w16cid:durableId="3FBB3308"/>
  <w16cid:commentId w16cid:paraId="58760D21" w16cid:durableId="5E92DF63"/>
  <w16cid:commentId w16cid:paraId="00000088" w16cid:durableId="45875F30"/>
  <w16cid:commentId w16cid:paraId="00000080" w16cid:durableId="7BC23CF0"/>
  <w16cid:commentId w16cid:paraId="00000081" w16cid:durableId="74F664C9"/>
  <w16cid:commentId w16cid:paraId="00000083" w16cid:durableId="77EFD085"/>
  <w16cid:commentId w16cid:paraId="00000084" w16cid:durableId="473D9842"/>
  <w16cid:commentId w16cid:paraId="00000085" w16cid:durableId="4BADE8A0"/>
  <w16cid:commentId w16cid:paraId="00000087" w16cid:durableId="51C09DCE"/>
  <w16cid:commentId w16cid:paraId="0000007E" w16cid:durableId="7687E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 V">
    <w15:presenceInfo w15:providerId="Windows Live" w15:userId="fa7f322622787e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AAC"/>
    <w:rsid w:val="001C55A6"/>
    <w:rsid w:val="00AB1AAC"/>
    <w:rsid w:val="00CA3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71DD"/>
  <w15:docId w15:val="{02F47797-1F26-4542-BC79-BCC86E1B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sz w:val="40"/>
      <w:szCs w:val="40"/>
    </w:rPr>
  </w:style>
  <w:style w:type="paragraph" w:styleId="2">
    <w:name w:val="heading 2"/>
    <w:basedOn w:val="a"/>
    <w:next w:val="a"/>
    <w:uiPriority w:val="9"/>
    <w:semiHidden/>
    <w:unhideWhenUsed/>
    <w:qFormat/>
    <w:pPr>
      <w:keepNext/>
      <w:keepLines/>
      <w:spacing w:before="400" w:after="120"/>
      <w:outlineLvl w:val="1"/>
    </w:pPr>
    <w:rPr>
      <w:sz w:val="40"/>
      <w:szCs w:val="40"/>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qFormat/>
    <w:pPr>
      <w:spacing w:line="240" w:lineRule="auto"/>
    </w:pPr>
    <w:rPr>
      <w:sz w:val="20"/>
      <w:szCs w:val="20"/>
    </w:rPr>
  </w:style>
  <w:style w:type="character" w:customStyle="1" w:styleId="a6">
    <w:name w:val="Текст примечания Знак"/>
    <w:basedOn w:val="a0"/>
    <w:link w:val="a5"/>
    <w:uiPriority w:val="99"/>
    <w:semiHidden/>
    <w:qFormat/>
    <w:rPr>
      <w:sz w:val="20"/>
      <w:szCs w:val="20"/>
    </w:rPr>
  </w:style>
  <w:style w:type="character" w:styleId="a7">
    <w:name w:val="annotation reference"/>
    <w:basedOn w:val="a0"/>
    <w:uiPriority w:val="99"/>
    <w:semiHidden/>
    <w:unhideWhenUsed/>
    <w:rPr>
      <w:sz w:val="16"/>
      <w:szCs w:val="16"/>
    </w:rPr>
  </w:style>
  <w:style w:type="table" w:styleId="a8">
    <w:name w:val="Table Grid"/>
    <w:basedOn w:val="a1"/>
    <w:uiPriority w:val="39"/>
    <w:qFormat/>
    <w:rsid w:val="00B226F6"/>
    <w:pPr>
      <w:spacing w:line="240" w:lineRule="auto"/>
    </w:pPr>
    <w:rPr>
      <w:rFonts w:asciiTheme="minorHAnsi" w:eastAsiaTheme="minorEastAsia" w:hAnsiTheme="minorHAnsi" w:cstheme="minorBid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annotation subject"/>
    <w:basedOn w:val="a5"/>
    <w:next w:val="a5"/>
    <w:link w:val="aa"/>
    <w:uiPriority w:val="99"/>
    <w:semiHidden/>
    <w:unhideWhenUsed/>
    <w:rsid w:val="00B226F6"/>
    <w:rPr>
      <w:b/>
      <w:bCs/>
    </w:rPr>
  </w:style>
  <w:style w:type="character" w:customStyle="1" w:styleId="aa">
    <w:name w:val="Тема примечания Знак"/>
    <w:basedOn w:val="a6"/>
    <w:link w:val="a9"/>
    <w:uiPriority w:val="99"/>
    <w:semiHidden/>
    <w:rsid w:val="00B226F6"/>
    <w:rPr>
      <w:b/>
      <w:bCs/>
      <w:sz w:val="20"/>
      <w:szCs w:val="20"/>
    </w:rPr>
  </w:style>
  <w:style w:type="paragraph" w:customStyle="1" w:styleId="reg-title">
    <w:name w:val="reg-title"/>
    <w:basedOn w:val="a"/>
    <w:rsid w:val="00C96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text">
    <w:name w:val="reg-text"/>
    <w:basedOn w:val="a"/>
    <w:rsid w:val="00C963D7"/>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unhideWhenUsed/>
    <w:rsid w:val="00EF43F4"/>
    <w:rPr>
      <w:color w:val="0000FF" w:themeColor="hyperlink"/>
      <w:u w:val="single"/>
    </w:rPr>
  </w:style>
  <w:style w:type="character" w:styleId="ac">
    <w:name w:val="Unresolved Mention"/>
    <w:basedOn w:val="a0"/>
    <w:uiPriority w:val="99"/>
    <w:semiHidden/>
    <w:unhideWhenUsed/>
    <w:rsid w:val="00EF43F4"/>
    <w:rPr>
      <w:color w:val="605E5C"/>
      <w:shd w:val="clear" w:color="auto" w:fill="E1DFDD"/>
    </w:rPr>
  </w:style>
  <w:style w:type="table" w:customStyle="1" w:styleId="ad">
    <w:basedOn w:val="TableNormal0"/>
    <w:pPr>
      <w:spacing w:line="240" w:lineRule="auto"/>
    </w:pPr>
    <w:rPr>
      <w:rFonts w:ascii="Cambria" w:eastAsia="Cambria" w:hAnsi="Cambria" w:cs="Cambria"/>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t.me/sirotaru"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rota.ru/publichnaya-ofer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XYi0mbkkizdpq2fCZ54TiQvXKQ==">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6</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 V</cp:lastModifiedBy>
  <cp:revision>2</cp:revision>
  <dcterms:created xsi:type="dcterms:W3CDTF">2024-05-06T14:33:00Z</dcterms:created>
  <dcterms:modified xsi:type="dcterms:W3CDTF">2024-05-17T07:33:00Z</dcterms:modified>
</cp:coreProperties>
</file>